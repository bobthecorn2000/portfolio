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86854" w14:paraId="6E8652AF" w14:textId="77777777" w:rsidTr="00C86854">
        <w:trPr>
          <w:trHeight w:val="461"/>
        </w:trPr>
        <w:tc>
          <w:tcPr>
            <w:tcW w:w="4815" w:type="dxa"/>
          </w:tcPr>
          <w:p w14:paraId="48957C2E" w14:textId="6F9A3A4E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350985">
              <w:rPr>
                <w:rFonts w:ascii="Helvetica" w:hAnsi="Helvetica" w:cs="Helvetica"/>
                <w:sz w:val="16"/>
                <w:szCs w:val="16"/>
              </w:rPr>
              <w:t>main playthrough</w:t>
            </w:r>
          </w:p>
        </w:tc>
        <w:tc>
          <w:tcPr>
            <w:tcW w:w="2810" w:type="dxa"/>
            <w:shd w:val="clear" w:color="auto" w:fill="auto"/>
          </w:tcPr>
          <w:p w14:paraId="29C9C0E3" w14:textId="7F3D7BE8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ins w:id="0" w:author="Andrew Fox" w:date="2023-04-14T19:27:00Z">
              <w:r w:rsidR="00C93D98">
                <w:rPr>
                  <w:rFonts w:ascii="Noto Sans" w:hAnsi="Noto Sans" w:cs="Noto Sans"/>
                  <w:color w:val="DBDEE1"/>
                </w:rPr>
                <w:t>0001</w:t>
              </w:r>
            </w:ins>
          </w:p>
        </w:tc>
        <w:tc>
          <w:tcPr>
            <w:tcW w:w="2690" w:type="dxa"/>
            <w:gridSpan w:val="2"/>
            <w:shd w:val="clear" w:color="auto" w:fill="auto"/>
          </w:tcPr>
          <w:p w14:paraId="3BF98594" w14:textId="32D2520C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4D5DD1"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C86854" w14:paraId="67A4E049" w14:textId="77777777" w:rsidTr="00C86854">
        <w:trPr>
          <w:trHeight w:val="560"/>
        </w:trPr>
        <w:tc>
          <w:tcPr>
            <w:tcW w:w="10315" w:type="dxa"/>
            <w:gridSpan w:val="4"/>
          </w:tcPr>
          <w:p w14:paraId="321EEE33" w14:textId="404A9911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1" w:author="Andrew Fox" w:date="2023-04-14T19:21:00Z">
              <w:r w:rsidR="00C93D98">
                <w:rPr>
                  <w:rFonts w:ascii="Helvetica" w:hAnsi="Helvetica" w:cs="Helvetica"/>
                  <w:sz w:val="16"/>
                  <w:szCs w:val="16"/>
                </w:rPr>
                <w:t>player</w:t>
              </w:r>
            </w:ins>
          </w:p>
        </w:tc>
      </w:tr>
      <w:tr w:rsidR="00C86854" w14:paraId="352CF5FB" w14:textId="77777777" w:rsidTr="00C86854">
        <w:trPr>
          <w:trHeight w:val="1130"/>
        </w:trPr>
        <w:tc>
          <w:tcPr>
            <w:tcW w:w="10315" w:type="dxa"/>
            <w:gridSpan w:val="4"/>
          </w:tcPr>
          <w:p w14:paraId="3B3D2E7B" w14:textId="53D97FDE" w:rsidR="00C86854" w:rsidRPr="00DB0487" w:rsidRDefault="00C86854" w:rsidP="00C26FDE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4D5DD1">
              <w:rPr>
                <w:rFonts w:ascii="Helvetica" w:hAnsi="Helvetica" w:cs="Helvetica"/>
                <w:sz w:val="16"/>
                <w:szCs w:val="16"/>
              </w:rPr>
              <w:t>the user will boot up the game and play through a few levels</w:t>
            </w:r>
          </w:p>
        </w:tc>
      </w:tr>
      <w:tr w:rsidR="00C86854" w14:paraId="1F5D2D1B" w14:textId="77777777" w:rsidTr="00C86854">
        <w:trPr>
          <w:trHeight w:val="701"/>
        </w:trPr>
        <w:tc>
          <w:tcPr>
            <w:tcW w:w="10315" w:type="dxa"/>
            <w:gridSpan w:val="4"/>
          </w:tcPr>
          <w:p w14:paraId="18E57B19" w14:textId="4E58261E" w:rsidR="00C86854" w:rsidRPr="00DB0487" w:rsidRDefault="00C93D98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ins w:id="2" w:author="Andrew Fox" w:date="2023-04-14T19:24:00Z">
              <w:r>
                <w:rPr>
                  <w:rFonts w:ascii="Helvetica" w:hAnsi="Helvetica" w:cs="Helvetica"/>
                  <w:b/>
                  <w:noProof/>
                  <w:sz w:val="16"/>
                  <w:szCs w:val="16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BB26BD" wp14:editId="79D7D9DE">
                        <wp:simplePos x="0" y="0"/>
                        <wp:positionH relativeFrom="column">
                          <wp:posOffset>847439</wp:posOffset>
                        </wp:positionH>
                        <wp:positionV relativeFrom="paragraph">
                          <wp:posOffset>168778</wp:posOffset>
                        </wp:positionV>
                        <wp:extent cx="95140" cy="110996"/>
                        <wp:effectExtent l="0" t="0" r="19685" b="22860"/>
                        <wp:wrapNone/>
                        <wp:docPr id="1752439136" name="Straight Connector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95140" cy="1109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w14:anchorId="56E524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3.3pt" to="74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" strokecolor="#4579b8 [3044]"/>
                    </w:pict>
                  </mc:Fallback>
                </mc:AlternateContent>
              </w:r>
            </w:ins>
            <w:r w:rsidR="00C86854"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="00C86854"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  <w:p w14:paraId="36B02A8D" w14:textId="77777777" w:rsidR="00C86854" w:rsidRPr="00DB0487" w:rsidRDefault="00C86854" w:rsidP="00C26FDE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990711">
              <w:rPr>
                <w:rFonts w:ascii="Helvetica" w:hAnsi="Helvetica" w:cs="Helvetica"/>
                <w:sz w:val="16"/>
                <w:szCs w:val="16"/>
              </w:rPr>
              <w:sym w:font="Wingdings" w:char="F0A8"/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 w:rsidR="00990711"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C86854" w14:paraId="206531BA" w14:textId="77777777" w:rsidTr="00C86854">
        <w:trPr>
          <w:trHeight w:val="1212"/>
        </w:trPr>
        <w:tc>
          <w:tcPr>
            <w:tcW w:w="10315" w:type="dxa"/>
            <w:gridSpan w:val="4"/>
          </w:tcPr>
          <w:p w14:paraId="54981C08" w14:textId="77F6E1E8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  <w:ins w:id="3" w:author="Andrew Fox" w:date="2023-04-14T19:24:00Z">
              <w:r w:rsidR="00C93D98">
                <w:rPr>
                  <w:rFonts w:ascii="Helvetica" w:hAnsi="Helvetica" w:cs="Helvetica"/>
                  <w:b/>
                  <w:sz w:val="16"/>
                  <w:szCs w:val="16"/>
                </w:rPr>
                <w:t xml:space="preserve">must be on the website </w:t>
              </w:r>
            </w:ins>
          </w:p>
          <w:p w14:paraId="6A7833B9" w14:textId="77777777" w:rsidR="00C86854" w:rsidRPr="00DB0487" w:rsidRDefault="00C86854" w:rsidP="00BA19C5">
            <w:pPr>
              <w:spacing w:after="80"/>
            </w:pPr>
          </w:p>
        </w:tc>
      </w:tr>
      <w:tr w:rsidR="00C86854" w14:paraId="0E971DE9" w14:textId="77777777" w:rsidTr="00C86854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6531672A" w14:textId="77777777" w:rsidR="00C86854" w:rsidRPr="00C86854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2AAE1C04" w14:textId="77777777" w:rsidR="00C86854" w:rsidRDefault="00771D19" w:rsidP="00C86854">
            <w:pPr>
              <w:autoSpaceDE w:val="0"/>
              <w:autoSpaceDN w:val="0"/>
              <w:adjustRightInd w:val="0"/>
              <w:spacing w:after="80" w:line="240" w:lineRule="auto"/>
            </w:pPr>
            <w:r>
              <w:t>User presses start.</w:t>
            </w:r>
          </w:p>
          <w:p w14:paraId="2FB0DD25" w14:textId="24063550" w:rsidR="00771D19" w:rsidRDefault="00771D19" w:rsidP="00C86854">
            <w:p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Proceeds to learn the controls </w:t>
            </w:r>
          </w:p>
          <w:p w14:paraId="45967DCA" w14:textId="77777777" w:rsidR="00771D19" w:rsidRDefault="00823252" w:rsidP="00C86854">
            <w:pPr>
              <w:autoSpaceDE w:val="0"/>
              <w:autoSpaceDN w:val="0"/>
              <w:adjustRightInd w:val="0"/>
              <w:spacing w:after="80" w:line="240" w:lineRule="auto"/>
            </w:pPr>
            <w:r>
              <w:t>Plays through level</w:t>
            </w:r>
          </w:p>
          <w:p w14:paraId="334F91BF" w14:textId="7DF2FA03" w:rsidR="00823252" w:rsidRPr="00DB0487" w:rsidRDefault="00823252" w:rsidP="00C86854">
            <w:pPr>
              <w:autoSpaceDE w:val="0"/>
              <w:autoSpaceDN w:val="0"/>
              <w:adjustRightInd w:val="0"/>
              <w:spacing w:after="80" w:line="240" w:lineRule="auto"/>
            </w:pPr>
            <w:r>
              <w:t>Finishs game</w:t>
            </w:r>
          </w:p>
        </w:tc>
      </w:tr>
      <w:tr w:rsidR="00C86854" w14:paraId="00B5843B" w14:textId="77777777" w:rsidTr="00C86854">
        <w:trPr>
          <w:gridAfter w:val="1"/>
          <w:wAfter w:w="11" w:type="dxa"/>
          <w:trHeight w:val="1406"/>
        </w:trPr>
        <w:tc>
          <w:tcPr>
            <w:tcW w:w="10304" w:type="dxa"/>
            <w:gridSpan w:val="3"/>
          </w:tcPr>
          <w:p w14:paraId="56633F19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3878788D" w14:textId="59881AB3" w:rsidR="00C86854" w:rsidRDefault="008D2E6B" w:rsidP="00C86854">
            <w:pPr>
              <w:spacing w:after="80"/>
            </w:pPr>
            <w:r>
              <w:t xml:space="preserve">Game is beaten </w:t>
            </w:r>
          </w:p>
        </w:tc>
      </w:tr>
      <w:tr w:rsidR="00C86854" w14:paraId="1DC79E3B" w14:textId="77777777" w:rsidTr="00C86854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4E9E7817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398EDE1C" w14:textId="77777777" w:rsidR="00C86854" w:rsidRDefault="008D2E6B" w:rsidP="00C86854">
            <w:pPr>
              <w:spacing w:after="80"/>
            </w:pPr>
            <w:r>
              <w:t>User quits early</w:t>
            </w:r>
          </w:p>
          <w:p w14:paraId="3071EE16" w14:textId="4449F813" w:rsidR="00823252" w:rsidRDefault="00823252" w:rsidP="00C86854">
            <w:pPr>
              <w:spacing w:after="80"/>
            </w:pPr>
          </w:p>
        </w:tc>
      </w:tr>
    </w:tbl>
    <w:p w14:paraId="0E0E07EA" w14:textId="77777777" w:rsidR="008942E0" w:rsidRDefault="00823252"/>
    <w:sectPr w:rsidR="00894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23322" w14:textId="77777777" w:rsidR="00FB3ACE" w:rsidRDefault="00FB3ACE" w:rsidP="00C86854">
      <w:pPr>
        <w:spacing w:after="0" w:line="240" w:lineRule="auto"/>
      </w:pPr>
      <w:r>
        <w:separator/>
      </w:r>
    </w:p>
  </w:endnote>
  <w:endnote w:type="continuationSeparator" w:id="0">
    <w:p w14:paraId="5D3224BC" w14:textId="77777777" w:rsidR="00FB3ACE" w:rsidRDefault="00FB3ACE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ekt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F602" w14:textId="77777777" w:rsidR="00AA4BFE" w:rsidRDefault="00AA4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B329" w14:textId="77777777" w:rsidR="00AA4BFE" w:rsidRDefault="00AA4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9371" w14:textId="77777777" w:rsidR="00AA4BFE" w:rsidRDefault="00AA4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5523" w14:textId="77777777" w:rsidR="00FB3ACE" w:rsidRDefault="00FB3ACE" w:rsidP="00C86854">
      <w:pPr>
        <w:spacing w:after="0" w:line="240" w:lineRule="auto"/>
      </w:pPr>
      <w:r>
        <w:separator/>
      </w:r>
    </w:p>
  </w:footnote>
  <w:footnote w:type="continuationSeparator" w:id="0">
    <w:p w14:paraId="74460AB1" w14:textId="77777777" w:rsidR="00FB3ACE" w:rsidRDefault="00FB3ACE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39E9" w14:textId="77777777" w:rsidR="00AA4BFE" w:rsidRDefault="00AA4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25BF" w14:textId="77777777" w:rsidR="00C86854" w:rsidRDefault="00C86854" w:rsidP="00C86854">
    <w:pPr>
      <w:pStyle w:val="Header"/>
    </w:pPr>
    <w:r>
      <w:t>Use Case</w:t>
    </w:r>
    <w:r w:rsidR="000B0BF0">
      <w:t xml:space="preserve">—Casual </w:t>
    </w:r>
    <w:del w:id="4" w:author="Rick DelVecchio" w:date="2019-10-30T14:38:00Z">
      <w:r w:rsidR="000B0BF0" w:rsidDel="00AA4BFE">
        <w:delText xml:space="preserve"> </w:delText>
      </w:r>
    </w:del>
    <w:r w:rsidR="000B0BF0">
      <w:t>F</w:t>
    </w:r>
    <w:r>
      <w:t>ormat</w:t>
    </w:r>
  </w:p>
  <w:p w14:paraId="18AD0CC5" w14:textId="77777777" w:rsidR="00C86854" w:rsidRDefault="00C8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0F1E" w14:textId="77777777" w:rsidR="00AA4BFE" w:rsidRDefault="00AA4BF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Fox">
    <w15:presenceInfo w15:providerId="Windows Live" w15:userId="676f4c6aec635861"/>
  </w15:person>
  <w15:person w15:author="Rick DelVecchio">
    <w15:presenceInfo w15:providerId="AD" w15:userId="S-1-5-21-3353719144-4803272-1420983613-1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854"/>
    <w:rsid w:val="00042F59"/>
    <w:rsid w:val="00096309"/>
    <w:rsid w:val="000B0BF0"/>
    <w:rsid w:val="00102CA7"/>
    <w:rsid w:val="002474AE"/>
    <w:rsid w:val="00350985"/>
    <w:rsid w:val="003750D3"/>
    <w:rsid w:val="00464AFF"/>
    <w:rsid w:val="004D5DD1"/>
    <w:rsid w:val="007444C7"/>
    <w:rsid w:val="00771D19"/>
    <w:rsid w:val="007A5582"/>
    <w:rsid w:val="00823252"/>
    <w:rsid w:val="008D2E6B"/>
    <w:rsid w:val="00933646"/>
    <w:rsid w:val="00990711"/>
    <w:rsid w:val="009F14B5"/>
    <w:rsid w:val="00A72EB5"/>
    <w:rsid w:val="00A74F89"/>
    <w:rsid w:val="00AA4BFE"/>
    <w:rsid w:val="00AE3134"/>
    <w:rsid w:val="00B03118"/>
    <w:rsid w:val="00B0552B"/>
    <w:rsid w:val="00B653D3"/>
    <w:rsid w:val="00BA19C5"/>
    <w:rsid w:val="00C26FDE"/>
    <w:rsid w:val="00C86854"/>
    <w:rsid w:val="00C93D98"/>
    <w:rsid w:val="00F84F8F"/>
    <w:rsid w:val="00F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25C8"/>
  <w15:docId w15:val="{A0F1D635-59EC-483E-893C-215216FB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93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02979-B9FC-497E-9FBE-1F9BA8F2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Andrew Fox</cp:lastModifiedBy>
  <cp:revision>6</cp:revision>
  <dcterms:created xsi:type="dcterms:W3CDTF">2023-04-15T01:33:00Z</dcterms:created>
  <dcterms:modified xsi:type="dcterms:W3CDTF">2023-04-15T01:36:00Z</dcterms:modified>
</cp:coreProperties>
</file>