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14:paraId="15312C2A" w14:textId="77777777" w:rsidTr="00C86854">
        <w:trPr>
          <w:trHeight w:val="461"/>
        </w:trPr>
        <w:tc>
          <w:tcPr>
            <w:tcW w:w="4815" w:type="dxa"/>
          </w:tcPr>
          <w:p w14:paraId="28053C0B" w14:textId="4D5A2AAD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E33432">
              <w:t>Collecting Power-Ups</w:t>
            </w:r>
          </w:p>
        </w:tc>
        <w:tc>
          <w:tcPr>
            <w:tcW w:w="2810" w:type="dxa"/>
            <w:shd w:val="clear" w:color="auto" w:fill="auto"/>
          </w:tcPr>
          <w:p w14:paraId="6BDD3308" w14:textId="316028ED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E33432">
              <w:rPr>
                <w:rFonts w:ascii="Helvetica" w:hAnsi="Helvetica" w:cs="Helvetica"/>
                <w:sz w:val="16"/>
                <w:szCs w:val="16"/>
              </w:rPr>
              <w:t>0003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1FFBAD39" w14:textId="71712DC7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E33432">
              <w:rPr>
                <w:rFonts w:ascii="Helvetica" w:hAnsi="Helvetica" w:cs="Helvetica"/>
                <w:sz w:val="16"/>
                <w:szCs w:val="16"/>
              </w:rPr>
              <w:t>medium</w:t>
            </w:r>
          </w:p>
        </w:tc>
      </w:tr>
      <w:tr w:rsidR="00C86854" w14:paraId="0B92452A" w14:textId="77777777" w:rsidTr="00C86854">
        <w:trPr>
          <w:trHeight w:val="560"/>
        </w:trPr>
        <w:tc>
          <w:tcPr>
            <w:tcW w:w="10315" w:type="dxa"/>
            <w:gridSpan w:val="4"/>
          </w:tcPr>
          <w:p w14:paraId="1A78138A" w14:textId="304B8A5D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E33432">
              <w:t>Player</w:t>
            </w:r>
          </w:p>
        </w:tc>
      </w:tr>
      <w:tr w:rsidR="00C86854" w14:paraId="5307B463" w14:textId="77777777" w:rsidTr="00C86854">
        <w:trPr>
          <w:trHeight w:val="1130"/>
        </w:trPr>
        <w:tc>
          <w:tcPr>
            <w:tcW w:w="10315" w:type="dxa"/>
            <w:gridSpan w:val="4"/>
          </w:tcPr>
          <w:p w14:paraId="0574204C" w14:textId="77777777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C86854" w14:paraId="74C3B7BA" w14:textId="77777777" w:rsidTr="00C86854">
        <w:trPr>
          <w:trHeight w:val="701"/>
        </w:trPr>
        <w:tc>
          <w:tcPr>
            <w:tcW w:w="10315" w:type="dxa"/>
            <w:gridSpan w:val="4"/>
          </w:tcPr>
          <w:p w14:paraId="69A01D51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3E91A715" w14:textId="522CA1E4" w:rsidR="00C86854" w:rsidRPr="00DB0487" w:rsidRDefault="00E33432" w:rsidP="00C26FDE">
            <w:pPr>
              <w:spacing w:after="80"/>
            </w:pPr>
            <w:r>
              <w:rPr>
                <w:rFonts w:ascii="Helvetica" w:hAnsi="Helvetica" w:cs="Helvetic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4B8677" wp14:editId="1F3ACFEC">
                      <wp:simplePos x="0" y="0"/>
                      <wp:positionH relativeFrom="column">
                        <wp:posOffset>293692</wp:posOffset>
                      </wp:positionH>
                      <wp:positionV relativeFrom="paragraph">
                        <wp:posOffset>10473</wp:posOffset>
                      </wp:positionV>
                      <wp:extent cx="83127" cy="95003"/>
                      <wp:effectExtent l="0" t="0" r="31750" b="19685"/>
                      <wp:wrapNone/>
                      <wp:docPr id="98553900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27" cy="95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82A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5pt,.8pt" to="29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" strokecolor="#4579b8 [3044]"/>
                  </w:pict>
                </mc:Fallback>
              </mc:AlternateContent>
            </w:r>
            <w:r w:rsidR="00C86854"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990711">
              <w:rPr>
                <w:rFonts w:ascii="Helvetica" w:hAnsi="Helvetica" w:cs="Helvetica"/>
                <w:sz w:val="16"/>
                <w:szCs w:val="16"/>
              </w:rPr>
              <w:sym w:font="Wingdings" w:char="F0A8"/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C86854"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="00C86854"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63DBA3B4" w14:textId="77777777" w:rsidTr="00C86854">
        <w:trPr>
          <w:trHeight w:val="1212"/>
        </w:trPr>
        <w:tc>
          <w:tcPr>
            <w:tcW w:w="10315" w:type="dxa"/>
            <w:gridSpan w:val="4"/>
          </w:tcPr>
          <w:p w14:paraId="136C5861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3E8733D1" w14:textId="5B5DEFCC" w:rsidR="00C86854" w:rsidRPr="00DB0487" w:rsidRDefault="00E33432" w:rsidP="00BA19C5">
            <w:pPr>
              <w:spacing w:after="80"/>
            </w:pPr>
            <w:r>
              <w:t>The player has started the game and has access to power-ups.</w:t>
            </w:r>
          </w:p>
        </w:tc>
      </w:tr>
      <w:tr w:rsidR="00C86854" w14:paraId="5DC1E0AC" w14:textId="77777777" w:rsidTr="00C86854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7C2414DE" w14:textId="77777777" w:rsidR="00C86854" w:rsidRPr="00C86854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25195CBD" w14:textId="77777777" w:rsidR="00E33432" w:rsidRPr="00E33432" w:rsidRDefault="00E33432" w:rsidP="00E334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33432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player collects the power-up by touching it.</w:t>
            </w:r>
          </w:p>
          <w:p w14:paraId="59078325" w14:textId="77777777" w:rsidR="00E33432" w:rsidRPr="00E33432" w:rsidRDefault="00E33432" w:rsidP="00E334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33432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game provides a visual and audio cue to indicate that the power-up has been collected.</w:t>
            </w:r>
          </w:p>
          <w:p w14:paraId="103EFD08" w14:textId="77777777" w:rsidR="00E33432" w:rsidRPr="00E33432" w:rsidRDefault="00E33432" w:rsidP="00E334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33432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power-up effect is activated, such as temporary invincibility, increased speed, or higher jumping ability.</w:t>
            </w:r>
          </w:p>
          <w:p w14:paraId="5B7DE689" w14:textId="77777777" w:rsidR="00E33432" w:rsidRPr="00E33432" w:rsidRDefault="00E33432" w:rsidP="00E334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33432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The power-up effect wears off after a set amount of time or after the player completes a level.</w:t>
            </w:r>
          </w:p>
          <w:p w14:paraId="0F4178BF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</w:pPr>
          </w:p>
        </w:tc>
      </w:tr>
      <w:tr w:rsidR="00C86854" w14:paraId="5A0FDE6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71D5038B" w14:textId="18D2E268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proofErr w:type="spellStart"/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  <w:r w:rsidR="00E33432">
              <w:t>The</w:t>
            </w:r>
            <w:proofErr w:type="spellEnd"/>
            <w:r w:rsidR="00E33432">
              <w:t xml:space="preserve"> player has collected a power-up and gained its effect</w:t>
            </w:r>
          </w:p>
          <w:p w14:paraId="13F5DC44" w14:textId="77777777" w:rsidR="00C86854" w:rsidRDefault="00C86854" w:rsidP="00C86854">
            <w:pPr>
              <w:spacing w:after="80"/>
            </w:pPr>
          </w:p>
        </w:tc>
      </w:tr>
      <w:tr w:rsidR="00C86854" w14:paraId="23ADC307" w14:textId="77777777" w:rsidTr="00C86854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2DD46DD0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Exceptions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>:</w:t>
            </w:r>
          </w:p>
          <w:p w14:paraId="49858E37" w14:textId="4905FF60" w:rsidR="00C86854" w:rsidRDefault="00E33432" w:rsidP="00C86854">
            <w:pPr>
              <w:spacing w:after="80"/>
            </w:pPr>
            <w:r>
              <w:t>If the player loses a life before the power-up effect wears off, the effect should immediately end and not carry over to the next life.</w:t>
            </w:r>
          </w:p>
        </w:tc>
      </w:tr>
    </w:tbl>
    <w:p w14:paraId="5C1F9E5C" w14:textId="77777777" w:rsidR="008942E0" w:rsidRDefault="00000000"/>
    <w:sectPr w:rsidR="008942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3050" w14:textId="77777777" w:rsidR="0038586D" w:rsidRDefault="0038586D" w:rsidP="00C86854">
      <w:pPr>
        <w:spacing w:after="0" w:line="240" w:lineRule="auto"/>
      </w:pPr>
      <w:r>
        <w:separator/>
      </w:r>
    </w:p>
  </w:endnote>
  <w:endnote w:type="continuationSeparator" w:id="0">
    <w:p w14:paraId="43A50E46" w14:textId="77777777" w:rsidR="0038586D" w:rsidRDefault="0038586D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B1FF5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06AE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F884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38EF" w14:textId="77777777" w:rsidR="0038586D" w:rsidRDefault="0038586D" w:rsidP="00C86854">
      <w:pPr>
        <w:spacing w:after="0" w:line="240" w:lineRule="auto"/>
      </w:pPr>
      <w:r>
        <w:separator/>
      </w:r>
    </w:p>
  </w:footnote>
  <w:footnote w:type="continuationSeparator" w:id="0">
    <w:p w14:paraId="0E00DDF3" w14:textId="77777777" w:rsidR="0038586D" w:rsidRDefault="0038586D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2910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AF3D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0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2972B079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721F" w14:textId="77777777" w:rsidR="00AA4BFE" w:rsidRDefault="00AA4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5C6"/>
    <w:multiLevelType w:val="multilevel"/>
    <w:tmpl w:val="ED76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029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854"/>
    <w:rsid w:val="00042F59"/>
    <w:rsid w:val="00096309"/>
    <w:rsid w:val="000B0BF0"/>
    <w:rsid w:val="00102CA7"/>
    <w:rsid w:val="002474AE"/>
    <w:rsid w:val="003750D3"/>
    <w:rsid w:val="0038586D"/>
    <w:rsid w:val="00464AFF"/>
    <w:rsid w:val="007444C7"/>
    <w:rsid w:val="007A5582"/>
    <w:rsid w:val="00933646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6854"/>
    <w:rsid w:val="00E33432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CC4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33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Andrew Fox</cp:lastModifiedBy>
  <cp:revision>6</cp:revision>
  <dcterms:created xsi:type="dcterms:W3CDTF">2014-07-22T21:05:00Z</dcterms:created>
  <dcterms:modified xsi:type="dcterms:W3CDTF">2023-04-15T02:29:00Z</dcterms:modified>
</cp:coreProperties>
</file>