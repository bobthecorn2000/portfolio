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A6877" w:rsidRPr="001A6877" w14:paraId="53A87F24" w14:textId="77777777" w:rsidTr="001A6877">
        <w:tc>
          <w:tcPr>
            <w:tcW w:w="9576" w:type="dxa"/>
            <w:shd w:val="clear" w:color="auto" w:fill="auto"/>
          </w:tcPr>
          <w:p w14:paraId="4BAE3850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75B322AF" w14:textId="77777777" w:rsidR="001A6877" w:rsidRPr="007140AD" w:rsidRDefault="001A6877" w:rsidP="001A6877">
            <w:pPr>
              <w:pStyle w:val="Figure"/>
              <w:rPr>
                <w:szCs w:val="24"/>
              </w:rPr>
            </w:pPr>
            <w:r w:rsidRPr="007140AD">
              <w:rPr>
                <w:szCs w:val="24"/>
              </w:rPr>
              <w:t>System Request</w:t>
            </w:r>
          </w:p>
          <w:p w14:paraId="74469AAB" w14:textId="77777777" w:rsidR="001A6877" w:rsidRPr="001A6877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</w:tc>
      </w:tr>
      <w:tr w:rsidR="001A6877" w:rsidRPr="001A6877" w14:paraId="136BF996" w14:textId="77777777" w:rsidTr="001A6877">
        <w:tc>
          <w:tcPr>
            <w:tcW w:w="9576" w:type="dxa"/>
            <w:shd w:val="clear" w:color="auto" w:fill="auto"/>
          </w:tcPr>
          <w:p w14:paraId="02226D03" w14:textId="77777777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  <w:r w:rsidRPr="007140AD">
              <w:rPr>
                <w:sz w:val="22"/>
                <w:szCs w:val="22"/>
              </w:rPr>
              <w:t>Project sponsor:</w:t>
            </w:r>
          </w:p>
          <w:p w14:paraId="7DBCB2E6" w14:textId="679F6FB5" w:rsidR="001A6877" w:rsidRPr="007140AD" w:rsidRDefault="00765D15" w:rsidP="001A6877">
            <w:pPr>
              <w:pStyle w:val="Figure"/>
              <w:jc w:val="left"/>
              <w:rPr>
                <w:sz w:val="22"/>
                <w:szCs w:val="22"/>
              </w:rPr>
            </w:pPr>
            <w:ins w:id="0" w:author="Matthew" w:date="2023-04-13T22:33:00Z">
              <w:r>
                <w:rPr>
                  <w:sz w:val="22"/>
                  <w:szCs w:val="22"/>
                </w:rPr>
                <w:t>Rick Del Vec</w:t>
              </w:r>
              <w:r w:rsidR="00D519A7">
                <w:rPr>
                  <w:sz w:val="22"/>
                  <w:szCs w:val="22"/>
                </w:rPr>
                <w:t>chio CWI Softwar</w:t>
              </w:r>
            </w:ins>
            <w:ins w:id="1" w:author="Matthew" w:date="2023-04-13T22:34:00Z">
              <w:r w:rsidR="00D519A7">
                <w:rPr>
                  <w:sz w:val="22"/>
                  <w:szCs w:val="22"/>
                </w:rPr>
                <w:t>e Development</w:t>
              </w:r>
            </w:ins>
          </w:p>
          <w:p w14:paraId="4B282535" w14:textId="77777777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  <w:p w14:paraId="5E283233" w14:textId="77777777" w:rsidR="001A6877" w:rsidRPr="001A6877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  <w:p w14:paraId="471AC776" w14:textId="77777777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  <w:p w14:paraId="6962DA26" w14:textId="77777777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  <w:p w14:paraId="1057CD4F" w14:textId="77777777" w:rsidR="001A6877" w:rsidRPr="001A6877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</w:tc>
      </w:tr>
      <w:tr w:rsidR="001A6877" w:rsidRPr="001A6877" w14:paraId="55C86371" w14:textId="77777777" w:rsidTr="001A6877">
        <w:tc>
          <w:tcPr>
            <w:tcW w:w="9576" w:type="dxa"/>
            <w:shd w:val="clear" w:color="auto" w:fill="auto"/>
          </w:tcPr>
          <w:p w14:paraId="3052B793" w14:textId="77777777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  <w:r w:rsidRPr="007140AD">
              <w:rPr>
                <w:sz w:val="22"/>
                <w:szCs w:val="22"/>
              </w:rPr>
              <w:t>Business Need:</w:t>
            </w:r>
          </w:p>
          <w:p w14:paraId="70595233" w14:textId="77777777" w:rsidR="001A6877" w:rsidRPr="007140AD" w:rsidRDefault="001A6877" w:rsidP="001A6877">
            <w:pPr>
              <w:pStyle w:val="Figure"/>
              <w:ind w:firstLine="720"/>
              <w:jc w:val="left"/>
              <w:rPr>
                <w:sz w:val="22"/>
                <w:szCs w:val="22"/>
              </w:rPr>
            </w:pPr>
          </w:p>
          <w:p w14:paraId="2DB35987" w14:textId="604BA7D1" w:rsidR="001A6877" w:rsidRPr="001A6877" w:rsidRDefault="00D519A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  <w:ins w:id="2" w:author="Matthew" w:date="2023-04-13T22:34:00Z">
              <w:r>
                <w:rPr>
                  <w:b w:val="0"/>
                  <w:sz w:val="22"/>
                  <w:szCs w:val="22"/>
                </w:rPr>
                <w:t xml:space="preserve">Browser based </w:t>
              </w:r>
              <w:r w:rsidR="001F5869">
                <w:rPr>
                  <w:b w:val="0"/>
                  <w:sz w:val="22"/>
                  <w:szCs w:val="22"/>
                </w:rPr>
                <w:t xml:space="preserve">JavaScript Game </w:t>
              </w:r>
            </w:ins>
          </w:p>
          <w:p w14:paraId="547E5234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0D247DA5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4BF4D3DF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0A70DCF2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26D8D59B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67875CCB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4EFFCE82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46A2273F" w14:textId="77777777" w:rsidR="001A6877" w:rsidRPr="001A6877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</w:p>
        </w:tc>
      </w:tr>
      <w:tr w:rsidR="001A6877" w:rsidRPr="001A6877" w14:paraId="35E4E4C5" w14:textId="77777777" w:rsidTr="001A6877">
        <w:tc>
          <w:tcPr>
            <w:tcW w:w="9576" w:type="dxa"/>
            <w:shd w:val="clear" w:color="auto" w:fill="auto"/>
          </w:tcPr>
          <w:p w14:paraId="039BD1CD" w14:textId="77777777" w:rsidR="001A6877" w:rsidRPr="007140AD" w:rsidRDefault="001A6877" w:rsidP="00844475">
            <w:pPr>
              <w:pStyle w:val="Figure"/>
              <w:jc w:val="left"/>
              <w:rPr>
                <w:szCs w:val="24"/>
              </w:rPr>
            </w:pPr>
            <w:r w:rsidRPr="007140AD">
              <w:rPr>
                <w:szCs w:val="24"/>
              </w:rPr>
              <w:t>Business Requirements:</w:t>
            </w:r>
          </w:p>
          <w:p w14:paraId="0BCC6098" w14:textId="77777777" w:rsidR="001A6877" w:rsidRPr="001A6877" w:rsidRDefault="001A6877" w:rsidP="00844475">
            <w:pPr>
              <w:pStyle w:val="Figure"/>
              <w:jc w:val="left"/>
              <w:rPr>
                <w:b w:val="0"/>
                <w:szCs w:val="24"/>
              </w:rPr>
            </w:pPr>
          </w:p>
          <w:p w14:paraId="10AC869B" w14:textId="77777777" w:rsidR="00844475" w:rsidRPr="00844475" w:rsidRDefault="00844475">
            <w:pPr>
              <w:pStyle w:val="Figure"/>
              <w:jc w:val="left"/>
              <w:rPr>
                <w:ins w:id="3" w:author="Matthew" w:date="2023-04-13T22:35:00Z"/>
                <w:b w:val="0"/>
                <w:szCs w:val="24"/>
              </w:rPr>
              <w:pPrChange w:id="4" w:author="Matthew" w:date="2023-04-13T22:35:00Z">
                <w:pPr>
                  <w:pStyle w:val="Figure"/>
                </w:pPr>
              </w:pPrChange>
            </w:pPr>
            <w:ins w:id="5" w:author="Matthew" w:date="2023-04-13T22:35:00Z">
              <w:r w:rsidRPr="00844475">
                <w:rPr>
                  <w:b w:val="0"/>
                  <w:szCs w:val="24"/>
                </w:rPr>
                <w:t xml:space="preserve">Title screen </w:t>
              </w:r>
            </w:ins>
          </w:p>
          <w:p w14:paraId="45B4B3B0" w14:textId="77777777" w:rsidR="00844475" w:rsidRPr="00844475" w:rsidRDefault="00844475">
            <w:pPr>
              <w:pStyle w:val="Figure"/>
              <w:jc w:val="left"/>
              <w:rPr>
                <w:ins w:id="6" w:author="Matthew" w:date="2023-04-13T22:35:00Z"/>
                <w:b w:val="0"/>
                <w:szCs w:val="24"/>
              </w:rPr>
              <w:pPrChange w:id="7" w:author="Matthew" w:date="2023-04-13T22:35:00Z">
                <w:pPr>
                  <w:pStyle w:val="Figure"/>
                </w:pPr>
              </w:pPrChange>
            </w:pPr>
            <w:ins w:id="8" w:author="Matthew" w:date="2023-04-13T22:35:00Z">
              <w:r w:rsidRPr="00844475">
                <w:rPr>
                  <w:b w:val="0"/>
                  <w:szCs w:val="24"/>
                </w:rPr>
                <w:t>landing page</w:t>
              </w:r>
            </w:ins>
          </w:p>
          <w:p w14:paraId="405E3670" w14:textId="2FEA0966" w:rsidR="00844475" w:rsidRPr="00844475" w:rsidRDefault="00844475">
            <w:pPr>
              <w:pStyle w:val="Figure"/>
              <w:jc w:val="left"/>
              <w:rPr>
                <w:ins w:id="9" w:author="Matthew" w:date="2023-04-13T22:35:00Z"/>
                <w:b w:val="0"/>
                <w:szCs w:val="24"/>
              </w:rPr>
              <w:pPrChange w:id="10" w:author="Matthew" w:date="2023-04-13T22:35:00Z">
                <w:pPr>
                  <w:pStyle w:val="Figure"/>
                </w:pPr>
              </w:pPrChange>
            </w:pPr>
            <w:ins w:id="11" w:author="Matthew" w:date="2023-04-13T22:35:00Z">
              <w:r w:rsidRPr="00844475">
                <w:rPr>
                  <w:b w:val="0"/>
                  <w:szCs w:val="24"/>
                </w:rPr>
                <w:t xml:space="preserve">start game </w:t>
              </w:r>
            </w:ins>
            <w:ins w:id="12" w:author="Matthew" w:date="2023-04-13T22:45:00Z">
              <w:r w:rsidR="009F1F50" w:rsidRPr="00844475">
                <w:rPr>
                  <w:b w:val="0"/>
                  <w:szCs w:val="24"/>
                </w:rPr>
                <w:t>button.</w:t>
              </w:r>
            </w:ins>
          </w:p>
          <w:p w14:paraId="795B35CF" w14:textId="77777777" w:rsidR="00844475" w:rsidRPr="00844475" w:rsidRDefault="00844475">
            <w:pPr>
              <w:pStyle w:val="Figure"/>
              <w:jc w:val="left"/>
              <w:rPr>
                <w:ins w:id="13" w:author="Matthew" w:date="2023-04-13T22:35:00Z"/>
                <w:b w:val="0"/>
                <w:szCs w:val="24"/>
              </w:rPr>
              <w:pPrChange w:id="14" w:author="Matthew" w:date="2023-04-13T22:35:00Z">
                <w:pPr>
                  <w:pStyle w:val="Figure"/>
                </w:pPr>
              </w:pPrChange>
            </w:pPr>
            <w:ins w:id="15" w:author="Matthew" w:date="2023-04-13T22:35:00Z">
              <w:r w:rsidRPr="00844475">
                <w:rPr>
                  <w:b w:val="0"/>
                  <w:szCs w:val="24"/>
                </w:rPr>
                <w:t>description of rules</w:t>
              </w:r>
            </w:ins>
          </w:p>
          <w:p w14:paraId="3B2C3F36" w14:textId="77777777" w:rsidR="00844475" w:rsidRPr="00844475" w:rsidRDefault="00844475">
            <w:pPr>
              <w:pStyle w:val="Figure"/>
              <w:jc w:val="left"/>
              <w:rPr>
                <w:ins w:id="16" w:author="Matthew" w:date="2023-04-13T22:35:00Z"/>
                <w:b w:val="0"/>
                <w:szCs w:val="24"/>
              </w:rPr>
              <w:pPrChange w:id="17" w:author="Matthew" w:date="2023-04-13T22:35:00Z">
                <w:pPr>
                  <w:pStyle w:val="Figure"/>
                </w:pPr>
              </w:pPrChange>
            </w:pPr>
            <w:ins w:id="18" w:author="Matthew" w:date="2023-04-13T22:35:00Z">
              <w:r w:rsidRPr="00844475">
                <w:rPr>
                  <w:b w:val="0"/>
                  <w:szCs w:val="24"/>
                </w:rPr>
                <w:t>pause menu (player can at any time)</w:t>
              </w:r>
            </w:ins>
          </w:p>
          <w:p w14:paraId="2B81BB95" w14:textId="2DE50475" w:rsidR="00844475" w:rsidRPr="00844475" w:rsidRDefault="00844475">
            <w:pPr>
              <w:pStyle w:val="Figure"/>
              <w:jc w:val="left"/>
              <w:rPr>
                <w:ins w:id="19" w:author="Matthew" w:date="2023-04-13T22:35:00Z"/>
                <w:b w:val="0"/>
                <w:szCs w:val="24"/>
              </w:rPr>
              <w:pPrChange w:id="20" w:author="Matthew" w:date="2023-04-13T22:35:00Z">
                <w:pPr>
                  <w:pStyle w:val="Figure"/>
                </w:pPr>
              </w:pPrChange>
            </w:pPr>
            <w:ins w:id="21" w:author="Matthew" w:date="2023-04-13T22:35:00Z">
              <w:r w:rsidRPr="00844475">
                <w:rPr>
                  <w:b w:val="0"/>
                  <w:szCs w:val="24"/>
                </w:rPr>
                <w:t xml:space="preserve">100% browser based (no </w:t>
              </w:r>
            </w:ins>
            <w:ins w:id="22" w:author="Matthew" w:date="2023-04-13T22:45:00Z">
              <w:r w:rsidR="009F1F50" w:rsidRPr="00844475">
                <w:rPr>
                  <w:b w:val="0"/>
                  <w:szCs w:val="24"/>
                </w:rPr>
                <w:t>downloads (</w:t>
              </w:r>
            </w:ins>
            <w:ins w:id="23" w:author="Matthew" w:date="2023-04-13T22:35:00Z">
              <w:r w:rsidRPr="00844475">
                <w:rPr>
                  <w:b w:val="0"/>
                  <w:szCs w:val="24"/>
                </w:rPr>
                <w:t>msg for mobile to redirect to desktop))</w:t>
              </w:r>
            </w:ins>
          </w:p>
          <w:p w14:paraId="2B06091D" w14:textId="77777777" w:rsidR="00844475" w:rsidRPr="00844475" w:rsidRDefault="00844475">
            <w:pPr>
              <w:pStyle w:val="Figure"/>
              <w:jc w:val="left"/>
              <w:rPr>
                <w:ins w:id="24" w:author="Matthew" w:date="2023-04-13T22:35:00Z"/>
                <w:b w:val="0"/>
                <w:szCs w:val="24"/>
              </w:rPr>
              <w:pPrChange w:id="25" w:author="Matthew" w:date="2023-04-13T22:35:00Z">
                <w:pPr>
                  <w:pStyle w:val="Figure"/>
                </w:pPr>
              </w:pPrChange>
            </w:pPr>
          </w:p>
          <w:p w14:paraId="21986A0A" w14:textId="77777777" w:rsidR="00844475" w:rsidRPr="00844475" w:rsidRDefault="00844475">
            <w:pPr>
              <w:pStyle w:val="Figure"/>
              <w:jc w:val="left"/>
              <w:rPr>
                <w:ins w:id="26" w:author="Matthew" w:date="2023-04-13T22:35:00Z"/>
                <w:b w:val="0"/>
                <w:szCs w:val="24"/>
              </w:rPr>
              <w:pPrChange w:id="27" w:author="Matthew" w:date="2023-04-13T22:35:00Z">
                <w:pPr>
                  <w:pStyle w:val="Figure"/>
                </w:pPr>
              </w:pPrChange>
            </w:pPr>
          </w:p>
          <w:p w14:paraId="6F28C690" w14:textId="5BB8DA77" w:rsidR="00844475" w:rsidRPr="00844475" w:rsidRDefault="00844475">
            <w:pPr>
              <w:pStyle w:val="Figure"/>
              <w:jc w:val="left"/>
              <w:rPr>
                <w:ins w:id="28" w:author="Matthew" w:date="2023-04-13T22:35:00Z"/>
                <w:b w:val="0"/>
                <w:szCs w:val="24"/>
              </w:rPr>
              <w:pPrChange w:id="29" w:author="Matthew" w:date="2023-04-13T22:35:00Z">
                <w:pPr>
                  <w:pStyle w:val="Figure"/>
                </w:pPr>
              </w:pPrChange>
            </w:pPr>
            <w:ins w:id="30" w:author="Matthew" w:date="2023-04-13T22:35:00Z">
              <w:r w:rsidRPr="00844475">
                <w:rPr>
                  <w:b w:val="0"/>
                  <w:szCs w:val="24"/>
                </w:rPr>
                <w:t>instructions on title page, instructions are a requirement.</w:t>
              </w:r>
            </w:ins>
          </w:p>
          <w:p w14:paraId="0A5686B7" w14:textId="77777777" w:rsidR="00844475" w:rsidRPr="00844475" w:rsidRDefault="00844475">
            <w:pPr>
              <w:pStyle w:val="Figure"/>
              <w:jc w:val="left"/>
              <w:rPr>
                <w:ins w:id="31" w:author="Matthew" w:date="2023-04-13T22:35:00Z"/>
                <w:b w:val="0"/>
                <w:szCs w:val="24"/>
              </w:rPr>
              <w:pPrChange w:id="32" w:author="Matthew" w:date="2023-04-13T22:35:00Z">
                <w:pPr>
                  <w:pStyle w:val="Figure"/>
                </w:pPr>
              </w:pPrChange>
            </w:pPr>
          </w:p>
          <w:p w14:paraId="347ACC75" w14:textId="544BB7B2" w:rsidR="00844475" w:rsidRPr="00844475" w:rsidRDefault="00844475">
            <w:pPr>
              <w:pStyle w:val="Figure"/>
              <w:jc w:val="left"/>
              <w:rPr>
                <w:ins w:id="33" w:author="Matthew" w:date="2023-04-13T22:35:00Z"/>
                <w:b w:val="0"/>
                <w:szCs w:val="24"/>
              </w:rPr>
              <w:pPrChange w:id="34" w:author="Matthew" w:date="2023-04-13T22:35:00Z">
                <w:pPr>
                  <w:pStyle w:val="Figure"/>
                </w:pPr>
              </w:pPrChange>
            </w:pPr>
            <w:ins w:id="35" w:author="Matthew" w:date="2023-04-13T22:35:00Z">
              <w:r w:rsidRPr="00844475">
                <w:rPr>
                  <w:b w:val="0"/>
                  <w:szCs w:val="24"/>
                </w:rPr>
                <w:t xml:space="preserve">platformer preference, it could be a shooter or escape type of game. </w:t>
              </w:r>
            </w:ins>
          </w:p>
          <w:p w14:paraId="48736554" w14:textId="77777777" w:rsidR="00844475" w:rsidRPr="00844475" w:rsidRDefault="00844475">
            <w:pPr>
              <w:pStyle w:val="Figure"/>
              <w:jc w:val="left"/>
              <w:rPr>
                <w:ins w:id="36" w:author="Matthew" w:date="2023-04-13T22:35:00Z"/>
                <w:b w:val="0"/>
                <w:szCs w:val="24"/>
              </w:rPr>
              <w:pPrChange w:id="37" w:author="Matthew" w:date="2023-04-13T22:35:00Z">
                <w:pPr>
                  <w:pStyle w:val="Figure"/>
                </w:pPr>
              </w:pPrChange>
            </w:pPr>
          </w:p>
          <w:p w14:paraId="0E033357" w14:textId="23825ECA" w:rsidR="00844475" w:rsidRPr="00844475" w:rsidRDefault="00844475">
            <w:pPr>
              <w:pStyle w:val="Figure"/>
              <w:jc w:val="left"/>
              <w:rPr>
                <w:ins w:id="38" w:author="Matthew" w:date="2023-04-13T22:35:00Z"/>
                <w:b w:val="0"/>
                <w:szCs w:val="24"/>
              </w:rPr>
              <w:pPrChange w:id="39" w:author="Matthew" w:date="2023-04-13T22:35:00Z">
                <w:pPr>
                  <w:pStyle w:val="Figure"/>
                </w:pPr>
              </w:pPrChange>
            </w:pPr>
            <w:ins w:id="40" w:author="Matthew" w:date="2023-04-13T22:35:00Z">
              <w:r w:rsidRPr="00844475">
                <w:rPr>
                  <w:b w:val="0"/>
                  <w:szCs w:val="24"/>
                </w:rPr>
                <w:t xml:space="preserve">multiple levels but it should be completed within </w:t>
              </w:r>
            </w:ins>
            <w:ins w:id="41" w:author="Matthew" w:date="2023-04-13T22:45:00Z">
              <w:r w:rsidR="009F1F50" w:rsidRPr="00844475">
                <w:rPr>
                  <w:b w:val="0"/>
                  <w:szCs w:val="24"/>
                </w:rPr>
                <w:t>1-4 hours</w:t>
              </w:r>
            </w:ins>
            <w:ins w:id="42" w:author="Matthew" w:date="2023-04-13T22:35:00Z">
              <w:r w:rsidRPr="00844475">
                <w:rPr>
                  <w:b w:val="0"/>
                  <w:szCs w:val="24"/>
                </w:rPr>
                <w:t>. Credit roll with our names in it at the end.</w:t>
              </w:r>
            </w:ins>
          </w:p>
          <w:p w14:paraId="2BD552B2" w14:textId="77777777" w:rsidR="00844475" w:rsidRPr="00844475" w:rsidRDefault="00844475">
            <w:pPr>
              <w:pStyle w:val="Figure"/>
              <w:jc w:val="left"/>
              <w:rPr>
                <w:ins w:id="43" w:author="Matthew" w:date="2023-04-13T22:35:00Z"/>
                <w:b w:val="0"/>
                <w:szCs w:val="24"/>
              </w:rPr>
              <w:pPrChange w:id="44" w:author="Matthew" w:date="2023-04-13T22:35:00Z">
                <w:pPr>
                  <w:pStyle w:val="Figure"/>
                </w:pPr>
              </w:pPrChange>
            </w:pPr>
          </w:p>
          <w:p w14:paraId="31D23215" w14:textId="5EA857DE" w:rsidR="00844475" w:rsidRDefault="00844475" w:rsidP="00844475">
            <w:pPr>
              <w:pStyle w:val="Figure"/>
              <w:jc w:val="left"/>
              <w:rPr>
                <w:ins w:id="45" w:author="Matthew" w:date="2023-04-13T22:36:00Z"/>
                <w:b w:val="0"/>
                <w:szCs w:val="24"/>
              </w:rPr>
            </w:pPr>
            <w:ins w:id="46" w:author="Matthew" w:date="2023-04-13T22:35:00Z">
              <w:r w:rsidRPr="00844475">
                <w:rPr>
                  <w:b w:val="0"/>
                  <w:szCs w:val="24"/>
                </w:rPr>
                <w:t xml:space="preserve">should be listed on our </w:t>
              </w:r>
            </w:ins>
            <w:ins w:id="47" w:author="Matthew" w:date="2023-04-13T22:45:00Z">
              <w:r w:rsidR="009F1F50" w:rsidRPr="00844475">
                <w:rPr>
                  <w:b w:val="0"/>
                  <w:szCs w:val="24"/>
                </w:rPr>
                <w:t>portfolio.</w:t>
              </w:r>
            </w:ins>
          </w:p>
          <w:p w14:paraId="52DE9F9B" w14:textId="77777777" w:rsidR="00844475" w:rsidRPr="00844475" w:rsidRDefault="00844475">
            <w:pPr>
              <w:pStyle w:val="Figure"/>
              <w:jc w:val="left"/>
              <w:rPr>
                <w:ins w:id="48" w:author="Matthew" w:date="2023-04-13T22:35:00Z"/>
                <w:b w:val="0"/>
                <w:szCs w:val="24"/>
              </w:rPr>
              <w:pPrChange w:id="49" w:author="Matthew" w:date="2023-04-13T22:35:00Z">
                <w:pPr>
                  <w:pStyle w:val="Figure"/>
                </w:pPr>
              </w:pPrChange>
            </w:pPr>
          </w:p>
          <w:p w14:paraId="6AF80F8C" w14:textId="1D577C17" w:rsidR="00844475" w:rsidRPr="00844475" w:rsidRDefault="00844475">
            <w:pPr>
              <w:pStyle w:val="Figure"/>
              <w:jc w:val="left"/>
              <w:rPr>
                <w:ins w:id="50" w:author="Matthew" w:date="2023-04-13T22:35:00Z"/>
                <w:b w:val="0"/>
                <w:szCs w:val="24"/>
              </w:rPr>
              <w:pPrChange w:id="51" w:author="Matthew" w:date="2023-04-13T22:35:00Z">
                <w:pPr>
                  <w:pStyle w:val="Figure"/>
                </w:pPr>
              </w:pPrChange>
            </w:pPr>
            <w:ins w:id="52" w:author="Matthew" w:date="2023-04-13T22:35:00Z">
              <w:r w:rsidRPr="00844475">
                <w:rPr>
                  <w:b w:val="0"/>
                  <w:szCs w:val="24"/>
                </w:rPr>
                <w:t xml:space="preserve"> keep it T rating and under, not realistic violence. Enemies not human. </w:t>
              </w:r>
            </w:ins>
          </w:p>
          <w:p w14:paraId="497963CC" w14:textId="77777777" w:rsidR="00844475" w:rsidRPr="00844475" w:rsidRDefault="00844475">
            <w:pPr>
              <w:pStyle w:val="Figure"/>
              <w:jc w:val="left"/>
              <w:rPr>
                <w:ins w:id="53" w:author="Matthew" w:date="2023-04-13T22:35:00Z"/>
                <w:b w:val="0"/>
                <w:szCs w:val="24"/>
              </w:rPr>
              <w:pPrChange w:id="54" w:author="Matthew" w:date="2023-04-13T22:35:00Z">
                <w:pPr>
                  <w:pStyle w:val="Figure"/>
                </w:pPr>
              </w:pPrChange>
            </w:pPr>
          </w:p>
          <w:p w14:paraId="50F65F5A" w14:textId="709F71C8" w:rsidR="00844475" w:rsidRPr="00844475" w:rsidRDefault="00844475">
            <w:pPr>
              <w:pStyle w:val="Figure"/>
              <w:jc w:val="left"/>
              <w:rPr>
                <w:ins w:id="55" w:author="Matthew" w:date="2023-04-13T22:35:00Z"/>
                <w:b w:val="0"/>
                <w:szCs w:val="24"/>
              </w:rPr>
              <w:pPrChange w:id="56" w:author="Matthew" w:date="2023-04-13T22:35:00Z">
                <w:pPr>
                  <w:pStyle w:val="Figure"/>
                </w:pPr>
              </w:pPrChange>
            </w:pPr>
            <w:ins w:id="57" w:author="Matthew" w:date="2023-04-13T22:35:00Z">
              <w:r w:rsidRPr="00844475">
                <w:rPr>
                  <w:b w:val="0"/>
                  <w:szCs w:val="24"/>
                </w:rPr>
                <w:t xml:space="preserve">win/loss mechanic and score is a </w:t>
              </w:r>
            </w:ins>
            <w:ins w:id="58" w:author="Matthew" w:date="2023-04-16T16:22:00Z">
              <w:r w:rsidR="009A2DE3" w:rsidRPr="00844475">
                <w:rPr>
                  <w:b w:val="0"/>
                  <w:szCs w:val="24"/>
                </w:rPr>
                <w:t>requirement</w:t>
              </w:r>
            </w:ins>
            <w:ins w:id="59" w:author="Matthew" w:date="2023-04-13T22:35:00Z">
              <w:r w:rsidRPr="00844475">
                <w:rPr>
                  <w:b w:val="0"/>
                  <w:szCs w:val="24"/>
                </w:rPr>
                <w:t xml:space="preserve">, </w:t>
              </w:r>
            </w:ins>
            <w:ins w:id="60" w:author="Matthew" w:date="2023-04-16T16:22:00Z">
              <w:r w:rsidR="009A2DE3" w:rsidRPr="00844475">
                <w:rPr>
                  <w:b w:val="0"/>
                  <w:szCs w:val="24"/>
                </w:rPr>
                <w:t>competitive</w:t>
              </w:r>
            </w:ins>
            <w:ins w:id="61" w:author="Matthew" w:date="2023-04-13T22:35:00Z">
              <w:r w:rsidRPr="00844475">
                <w:rPr>
                  <w:b w:val="0"/>
                  <w:szCs w:val="24"/>
                </w:rPr>
                <w:t xml:space="preserve"> aspect. possibly only based on score. story elements are a </w:t>
              </w:r>
            </w:ins>
            <w:ins w:id="62" w:author="Matthew" w:date="2023-04-13T22:45:00Z">
              <w:r w:rsidR="009F1F50" w:rsidRPr="00844475">
                <w:rPr>
                  <w:b w:val="0"/>
                  <w:szCs w:val="24"/>
                </w:rPr>
                <w:t>plus.</w:t>
              </w:r>
            </w:ins>
          </w:p>
          <w:p w14:paraId="3AA266C2" w14:textId="72328E00" w:rsidR="001A6877" w:rsidRPr="001A6877" w:rsidDel="00FD0C36" w:rsidRDefault="00844475" w:rsidP="00844475">
            <w:pPr>
              <w:pStyle w:val="Figure"/>
              <w:jc w:val="left"/>
              <w:rPr>
                <w:del w:id="63" w:author="Matthew" w:date="2023-04-13T22:39:00Z"/>
                <w:b w:val="0"/>
                <w:szCs w:val="24"/>
              </w:rPr>
            </w:pPr>
            <w:ins w:id="64" w:author="Matthew" w:date="2023-04-13T22:35:00Z">
              <w:r w:rsidRPr="00844475">
                <w:rPr>
                  <w:b w:val="0"/>
                  <w:szCs w:val="24"/>
                </w:rPr>
                <w:t>tutorial level (maybe optional/level 0)</w:t>
              </w:r>
            </w:ins>
          </w:p>
          <w:p w14:paraId="034CFB85" w14:textId="77777777" w:rsidR="001A6877" w:rsidRPr="001A6877" w:rsidRDefault="001A6877" w:rsidP="00844475">
            <w:pPr>
              <w:pStyle w:val="Figure"/>
              <w:jc w:val="left"/>
              <w:rPr>
                <w:b w:val="0"/>
                <w:szCs w:val="24"/>
              </w:rPr>
            </w:pPr>
          </w:p>
          <w:p w14:paraId="3B59C507" w14:textId="77777777" w:rsidR="001A6877" w:rsidRPr="001A6877" w:rsidRDefault="001A6877" w:rsidP="00844475">
            <w:pPr>
              <w:pStyle w:val="Figure"/>
              <w:jc w:val="left"/>
              <w:rPr>
                <w:b w:val="0"/>
                <w:szCs w:val="24"/>
              </w:rPr>
            </w:pPr>
          </w:p>
          <w:p w14:paraId="7DE881B9" w14:textId="77777777" w:rsidR="001A6877" w:rsidRPr="001A6877" w:rsidRDefault="001A6877" w:rsidP="00844475">
            <w:pPr>
              <w:pStyle w:val="Figure"/>
              <w:jc w:val="left"/>
              <w:rPr>
                <w:b w:val="0"/>
                <w:szCs w:val="24"/>
              </w:rPr>
            </w:pPr>
          </w:p>
          <w:p w14:paraId="5BC5816E" w14:textId="77777777" w:rsidR="001A6877" w:rsidRPr="001A6877" w:rsidRDefault="001A6877" w:rsidP="00844475">
            <w:pPr>
              <w:pStyle w:val="Figure"/>
              <w:jc w:val="left"/>
              <w:rPr>
                <w:b w:val="0"/>
                <w:szCs w:val="24"/>
              </w:rPr>
            </w:pPr>
          </w:p>
          <w:p w14:paraId="4303301A" w14:textId="77777777" w:rsidR="001A6877" w:rsidRPr="001A6877" w:rsidRDefault="001A6877" w:rsidP="00844475">
            <w:pPr>
              <w:pStyle w:val="Figure"/>
              <w:jc w:val="left"/>
              <w:rPr>
                <w:b w:val="0"/>
                <w:szCs w:val="24"/>
              </w:rPr>
            </w:pPr>
          </w:p>
          <w:p w14:paraId="6C5938CC" w14:textId="77777777" w:rsidR="001A6877" w:rsidRPr="001A6877" w:rsidRDefault="001A6877" w:rsidP="00844475">
            <w:pPr>
              <w:pStyle w:val="Figure"/>
              <w:jc w:val="left"/>
              <w:rPr>
                <w:sz w:val="22"/>
                <w:szCs w:val="22"/>
              </w:rPr>
            </w:pPr>
          </w:p>
        </w:tc>
      </w:tr>
      <w:tr w:rsidR="001A6877" w:rsidRPr="001A6877" w14:paraId="1316F872" w14:textId="77777777" w:rsidTr="001A6877">
        <w:tc>
          <w:tcPr>
            <w:tcW w:w="9576" w:type="dxa"/>
            <w:shd w:val="clear" w:color="auto" w:fill="auto"/>
          </w:tcPr>
          <w:p w14:paraId="29291A62" w14:textId="77777777" w:rsidR="001A6877" w:rsidRPr="007140AD" w:rsidRDefault="001A6877" w:rsidP="001A6877">
            <w:pPr>
              <w:pStyle w:val="Figure"/>
              <w:jc w:val="left"/>
              <w:rPr>
                <w:sz w:val="22"/>
                <w:szCs w:val="22"/>
              </w:rPr>
            </w:pPr>
            <w:r w:rsidRPr="007140AD">
              <w:rPr>
                <w:sz w:val="22"/>
                <w:szCs w:val="22"/>
              </w:rPr>
              <w:lastRenderedPageBreak/>
              <w:t>Business Value:</w:t>
            </w:r>
          </w:p>
          <w:p w14:paraId="28E5D9A6" w14:textId="057E9002" w:rsidR="001A6877" w:rsidRPr="009F1F50" w:rsidRDefault="003B6FD0" w:rsidP="001A6877">
            <w:pPr>
              <w:pStyle w:val="Figure"/>
              <w:jc w:val="left"/>
              <w:rPr>
                <w:b w:val="0"/>
                <w:bCs/>
                <w:sz w:val="22"/>
                <w:szCs w:val="22"/>
                <w:rPrChange w:id="65" w:author="Matthew" w:date="2023-04-13T22:44:00Z">
                  <w:rPr>
                    <w:sz w:val="22"/>
                    <w:szCs w:val="22"/>
                  </w:rPr>
                </w:rPrChange>
              </w:rPr>
            </w:pPr>
            <w:ins w:id="66" w:author="Matthew" w:date="2023-04-13T22:39:00Z">
              <w:r w:rsidRPr="009F1F50">
                <w:rPr>
                  <w:b w:val="0"/>
                  <w:bCs/>
                  <w:sz w:val="22"/>
                  <w:szCs w:val="22"/>
                  <w:rPrChange w:id="67" w:author="Matthew" w:date="2023-04-13T22:44:00Z">
                    <w:rPr>
                      <w:sz w:val="22"/>
                      <w:szCs w:val="22"/>
                    </w:rPr>
                  </w:rPrChange>
                </w:rPr>
                <w:t>This will bring value to the business entity (group 2) in the form of education</w:t>
              </w:r>
            </w:ins>
            <w:ins w:id="68" w:author="Matthew" w:date="2023-04-13T22:40:00Z">
              <w:r w:rsidRPr="009F1F50">
                <w:rPr>
                  <w:b w:val="0"/>
                  <w:bCs/>
                  <w:sz w:val="22"/>
                  <w:szCs w:val="22"/>
                  <w:rPrChange w:id="69" w:author="Matthew" w:date="2023-04-13T22:44:00Z">
                    <w:rPr>
                      <w:sz w:val="22"/>
                      <w:szCs w:val="22"/>
                    </w:rPr>
                  </w:rPrChange>
                </w:rPr>
                <w:t xml:space="preserve"> and growth in </w:t>
              </w:r>
              <w:r w:rsidR="00AD29CC" w:rsidRPr="009F1F50">
                <w:rPr>
                  <w:b w:val="0"/>
                  <w:bCs/>
                  <w:sz w:val="22"/>
                  <w:szCs w:val="22"/>
                  <w:rPrChange w:id="70" w:author="Matthew" w:date="2023-04-13T22:44:00Z">
                    <w:rPr>
                      <w:sz w:val="22"/>
                      <w:szCs w:val="22"/>
                    </w:rPr>
                  </w:rPrChange>
                </w:rPr>
                <w:t xml:space="preserve">our individualized skill levels. It will also improve our skills working in a dev team mimicking a </w:t>
              </w:r>
            </w:ins>
            <w:ins w:id="71" w:author="Matthew" w:date="2023-04-13T22:45:00Z">
              <w:r w:rsidR="009F1F50" w:rsidRPr="009F1F50">
                <w:rPr>
                  <w:b w:val="0"/>
                  <w:bCs/>
                  <w:sz w:val="22"/>
                  <w:szCs w:val="22"/>
                </w:rPr>
                <w:t>real-world</w:t>
              </w:r>
            </w:ins>
            <w:ins w:id="72" w:author="Matthew" w:date="2023-04-13T22:40:00Z">
              <w:r w:rsidR="00AD29CC" w:rsidRPr="009F1F50">
                <w:rPr>
                  <w:b w:val="0"/>
                  <w:bCs/>
                  <w:sz w:val="22"/>
                  <w:szCs w:val="22"/>
                  <w:rPrChange w:id="73" w:author="Matthew" w:date="2023-04-13T22:44:00Z">
                    <w:rPr>
                      <w:sz w:val="22"/>
                      <w:szCs w:val="22"/>
                    </w:rPr>
                  </w:rPrChange>
                </w:rPr>
                <w:t xml:space="preserve"> working scenario</w:t>
              </w:r>
            </w:ins>
            <w:ins w:id="74" w:author="Matthew" w:date="2023-04-13T22:41:00Z">
              <w:r w:rsidR="00331362" w:rsidRPr="009F1F50">
                <w:rPr>
                  <w:b w:val="0"/>
                  <w:bCs/>
                  <w:sz w:val="22"/>
                  <w:szCs w:val="22"/>
                  <w:rPrChange w:id="75" w:author="Matthew" w:date="2023-04-13T22:44:00Z">
                    <w:rPr>
                      <w:sz w:val="22"/>
                      <w:szCs w:val="22"/>
                    </w:rPr>
                  </w:rPrChange>
                </w:rPr>
                <w:t xml:space="preserve"> with a business/client relationship</w:t>
              </w:r>
            </w:ins>
          </w:p>
          <w:p w14:paraId="14DB8A0D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454BD8E8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09CD215D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1D85A189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2A92D9D1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5EBAE09E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4248085B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 w:val="22"/>
                <w:szCs w:val="22"/>
              </w:rPr>
            </w:pPr>
          </w:p>
          <w:p w14:paraId="607567AB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Cs w:val="24"/>
              </w:rPr>
            </w:pPr>
          </w:p>
        </w:tc>
      </w:tr>
      <w:tr w:rsidR="001A6877" w:rsidRPr="001A6877" w14:paraId="53A09C8E" w14:textId="77777777" w:rsidTr="001A6877">
        <w:tc>
          <w:tcPr>
            <w:tcW w:w="9576" w:type="dxa"/>
            <w:shd w:val="clear" w:color="auto" w:fill="auto"/>
          </w:tcPr>
          <w:p w14:paraId="7345E169" w14:textId="1A06EC62" w:rsidR="001A6877" w:rsidRPr="001A6877" w:rsidRDefault="001A6877" w:rsidP="001A6877">
            <w:pPr>
              <w:rPr>
                <w:b/>
                <w:sz w:val="22"/>
                <w:szCs w:val="22"/>
              </w:rPr>
            </w:pPr>
            <w:r w:rsidRPr="001A6877">
              <w:rPr>
                <w:b/>
                <w:sz w:val="22"/>
                <w:szCs w:val="22"/>
              </w:rPr>
              <w:t>Special Issues or Constraints:</w:t>
            </w:r>
            <w:ins w:id="76" w:author="Matthew" w:date="2023-04-13T22:41:00Z">
              <w:r w:rsidR="002C3253">
                <w:rPr>
                  <w:b/>
                  <w:sz w:val="22"/>
                  <w:szCs w:val="22"/>
                </w:rPr>
                <w:t xml:space="preserve"> The game must be completely browser based, not </w:t>
              </w:r>
              <w:r w:rsidR="00AD3197">
                <w:rPr>
                  <w:b/>
                  <w:sz w:val="22"/>
                  <w:szCs w:val="22"/>
                </w:rPr>
                <w:t xml:space="preserve">rely on any </w:t>
              </w:r>
            </w:ins>
            <w:ins w:id="77" w:author="Matthew" w:date="2023-04-13T22:42:00Z">
              <w:r w:rsidR="00AD3197">
                <w:rPr>
                  <w:b/>
                  <w:sz w:val="22"/>
                  <w:szCs w:val="22"/>
                </w:rPr>
                <w:t>other languages</w:t>
              </w:r>
            </w:ins>
            <w:ins w:id="78" w:author="Matthew" w:date="2023-04-13T22:43:00Z">
              <w:r w:rsidR="00182E10">
                <w:rPr>
                  <w:b/>
                  <w:sz w:val="22"/>
                  <w:szCs w:val="22"/>
                </w:rPr>
                <w:t xml:space="preserve"> other than</w:t>
              </w:r>
            </w:ins>
            <w:ins w:id="79" w:author="Matthew" w:date="2023-04-13T22:42:00Z">
              <w:r w:rsidR="00AD3197">
                <w:rPr>
                  <w:b/>
                  <w:sz w:val="22"/>
                  <w:szCs w:val="22"/>
                </w:rPr>
                <w:t xml:space="preserve"> JavaScript and </w:t>
              </w:r>
            </w:ins>
            <w:ins w:id="80" w:author="Matthew" w:date="2023-04-13T22:43:00Z">
              <w:r w:rsidR="00182E10">
                <w:rPr>
                  <w:b/>
                  <w:sz w:val="22"/>
                  <w:szCs w:val="22"/>
                </w:rPr>
                <w:t xml:space="preserve">the </w:t>
              </w:r>
            </w:ins>
            <w:ins w:id="81" w:author="Matthew" w:date="2023-04-13T22:42:00Z">
              <w:r w:rsidR="00AD3197">
                <w:rPr>
                  <w:b/>
                  <w:sz w:val="22"/>
                  <w:szCs w:val="22"/>
                </w:rPr>
                <w:t xml:space="preserve">base </w:t>
              </w:r>
              <w:r w:rsidR="00182E10">
                <w:rPr>
                  <w:b/>
                  <w:sz w:val="22"/>
                  <w:szCs w:val="22"/>
                </w:rPr>
                <w:t>HTML and CSS elements necessary.</w:t>
              </w:r>
            </w:ins>
            <w:ins w:id="82" w:author="Matthew" w:date="2023-04-13T22:43:00Z">
              <w:r w:rsidR="00427B22">
                <w:rPr>
                  <w:b/>
                  <w:sz w:val="22"/>
                  <w:szCs w:val="22"/>
                </w:rPr>
                <w:t xml:space="preserve"> It should be completed in under 4 hours and involve a competitive aspect</w:t>
              </w:r>
              <w:r w:rsidR="00FE11BB">
                <w:rPr>
                  <w:b/>
                  <w:sz w:val="22"/>
                  <w:szCs w:val="22"/>
                </w:rPr>
                <w:t>. It must also be a platformer with some sort o</w:t>
              </w:r>
            </w:ins>
            <w:ins w:id="83" w:author="Matthew" w:date="2023-04-13T22:44:00Z">
              <w:r w:rsidR="00FE11BB">
                <w:rPr>
                  <w:b/>
                  <w:sz w:val="22"/>
                  <w:szCs w:val="22"/>
                </w:rPr>
                <w:t xml:space="preserve">f score keeping and victory </w:t>
              </w:r>
            </w:ins>
            <w:ins w:id="84" w:author="Matthew" w:date="2023-04-13T22:45:00Z">
              <w:r w:rsidR="009F1F50">
                <w:rPr>
                  <w:b/>
                  <w:sz w:val="22"/>
                  <w:szCs w:val="22"/>
                </w:rPr>
                <w:t>mechanic.</w:t>
              </w:r>
            </w:ins>
          </w:p>
          <w:p w14:paraId="5AE57B98" w14:textId="77777777" w:rsidR="001A6877" w:rsidRPr="001A6877" w:rsidRDefault="001A6877" w:rsidP="001A6877">
            <w:pPr>
              <w:rPr>
                <w:b/>
                <w:sz w:val="22"/>
                <w:szCs w:val="22"/>
              </w:rPr>
            </w:pPr>
          </w:p>
          <w:p w14:paraId="30C35933" w14:textId="77777777" w:rsidR="001A6877" w:rsidRPr="001A6877" w:rsidRDefault="001A6877" w:rsidP="001A6877">
            <w:pPr>
              <w:rPr>
                <w:b/>
                <w:sz w:val="22"/>
                <w:szCs w:val="22"/>
              </w:rPr>
            </w:pPr>
          </w:p>
          <w:p w14:paraId="5141D158" w14:textId="77777777" w:rsidR="001A6877" w:rsidRPr="001A6877" w:rsidRDefault="001A6877" w:rsidP="001A6877">
            <w:pPr>
              <w:rPr>
                <w:b/>
                <w:sz w:val="22"/>
                <w:szCs w:val="22"/>
              </w:rPr>
            </w:pPr>
          </w:p>
          <w:p w14:paraId="6508F24F" w14:textId="77777777" w:rsidR="001A6877" w:rsidRPr="001A6877" w:rsidRDefault="001A6877" w:rsidP="001A6877">
            <w:pPr>
              <w:rPr>
                <w:b/>
                <w:sz w:val="22"/>
                <w:szCs w:val="22"/>
              </w:rPr>
            </w:pPr>
          </w:p>
          <w:p w14:paraId="2344BCA2" w14:textId="77777777" w:rsidR="001A6877" w:rsidRPr="001A6877" w:rsidRDefault="001A6877" w:rsidP="001A6877">
            <w:pPr>
              <w:rPr>
                <w:b/>
                <w:sz w:val="22"/>
                <w:szCs w:val="22"/>
              </w:rPr>
            </w:pPr>
          </w:p>
          <w:p w14:paraId="1F0556F7" w14:textId="77777777" w:rsidR="001A6877" w:rsidRPr="001A6877" w:rsidRDefault="001A6877" w:rsidP="001A6877">
            <w:pPr>
              <w:rPr>
                <w:b/>
                <w:sz w:val="22"/>
                <w:szCs w:val="22"/>
              </w:rPr>
            </w:pPr>
          </w:p>
          <w:p w14:paraId="2AE5F97B" w14:textId="77777777" w:rsidR="001A6877" w:rsidRPr="001A6877" w:rsidRDefault="001A6877" w:rsidP="001A6877">
            <w:pPr>
              <w:pStyle w:val="Figure"/>
              <w:jc w:val="left"/>
              <w:rPr>
                <w:b w:val="0"/>
                <w:szCs w:val="24"/>
              </w:rPr>
            </w:pPr>
          </w:p>
        </w:tc>
      </w:tr>
    </w:tbl>
    <w:p w14:paraId="53A2C841" w14:textId="77777777" w:rsidR="00026D03" w:rsidRDefault="00026D03" w:rsidP="007140AD">
      <w:pPr>
        <w:pStyle w:val="Figure"/>
        <w:jc w:val="left"/>
      </w:pPr>
    </w:p>
    <w:sectPr w:rsidR="00026D03" w:rsidSect="00026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">
    <w15:presenceInfo w15:providerId="Windows Live" w15:userId="dceaecb9dab74e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27"/>
    <w:rsid w:val="000141F8"/>
    <w:rsid w:val="00026D03"/>
    <w:rsid w:val="00182E10"/>
    <w:rsid w:val="001A6877"/>
    <w:rsid w:val="001F5869"/>
    <w:rsid w:val="00235080"/>
    <w:rsid w:val="002C3253"/>
    <w:rsid w:val="003137DE"/>
    <w:rsid w:val="00331362"/>
    <w:rsid w:val="003B6FD0"/>
    <w:rsid w:val="00427B22"/>
    <w:rsid w:val="00535706"/>
    <w:rsid w:val="005C3527"/>
    <w:rsid w:val="007140AD"/>
    <w:rsid w:val="00765D15"/>
    <w:rsid w:val="00844475"/>
    <w:rsid w:val="008E4625"/>
    <w:rsid w:val="009A2DE3"/>
    <w:rsid w:val="009C78CD"/>
    <w:rsid w:val="009F1F50"/>
    <w:rsid w:val="00A4138B"/>
    <w:rsid w:val="00AD29CC"/>
    <w:rsid w:val="00AD3197"/>
    <w:rsid w:val="00C57619"/>
    <w:rsid w:val="00CB34A9"/>
    <w:rsid w:val="00D519A7"/>
    <w:rsid w:val="00FD0C36"/>
    <w:rsid w:val="00FE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C600"/>
  <w15:chartTrackingRefBased/>
  <w15:docId w15:val="{ECBBAC20-51B6-4871-9515-3ABAB5CB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527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5C3527"/>
    <w:pPr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7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35706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A6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65D15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Tegarden</dc:creator>
  <cp:keywords/>
  <cp:lastModifiedBy>Matthew</cp:lastModifiedBy>
  <cp:revision>18</cp:revision>
  <dcterms:created xsi:type="dcterms:W3CDTF">2020-11-02T18:50:00Z</dcterms:created>
  <dcterms:modified xsi:type="dcterms:W3CDTF">2023-04-16T22:22:00Z</dcterms:modified>
</cp:coreProperties>
</file>